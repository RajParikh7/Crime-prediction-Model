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0694" w14:textId="77777777" w:rsidR="002D3C4E" w:rsidRP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2D3C4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Building abandon</w:t>
      </w:r>
      <w:bookmarkStart w:id="0" w:name="_GoBack"/>
      <w:bookmarkEnd w:id="0"/>
    </w:p>
    <w:p w14:paraId="5AC92951" w14:textId="77777777" w:rsidR="002D3C4E" w:rsidRDefault="002D3C4E" w:rsidP="002D3C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242E230" w14:textId="5B76B44D" w:rsidR="002D3C4E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1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2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ins w:id="3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 xml:space="preserve">[1] </w:t>
        </w:r>
      </w:ins>
      <w:r w:rsidR="002D3C4E">
        <w:rPr>
          <w:rStyle w:val="gnkrckgcgsb"/>
          <w:rFonts w:ascii="Lucida Console" w:hAnsi="Lucida Console"/>
          <w:color w:val="000000"/>
          <w:bdr w:val="none" w:sz="0" w:space="0" w:color="auto" w:frame="1"/>
          <w:rPrChange w:id="4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"year" "2008"</w:t>
      </w:r>
    </w:p>
    <w:p w14:paraId="0AEC3C82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5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6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7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0.08585871</w:t>
      </w:r>
    </w:p>
    <w:p w14:paraId="23D9FE73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8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9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10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"year" "2009"</w:t>
      </w:r>
    </w:p>
    <w:p w14:paraId="7D035698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11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12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13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0.5034263</w:t>
      </w:r>
    </w:p>
    <w:p w14:paraId="041DF6BD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14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15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16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"year" "2010"</w:t>
      </w:r>
    </w:p>
    <w:p w14:paraId="0C8F6B55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17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18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19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0.6124706</w:t>
      </w:r>
    </w:p>
    <w:p w14:paraId="751557F8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20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21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22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"year" "2011"</w:t>
      </w:r>
    </w:p>
    <w:p w14:paraId="4EDCB8DB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23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24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25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0.7669594</w:t>
      </w:r>
    </w:p>
    <w:p w14:paraId="04AC9BD4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26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27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28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"year" "2012"</w:t>
      </w:r>
    </w:p>
    <w:p w14:paraId="6CE2C790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29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30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31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0.7336771</w:t>
      </w:r>
    </w:p>
    <w:p w14:paraId="530EDE51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32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33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34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"year" "2013"</w:t>
      </w:r>
    </w:p>
    <w:p w14:paraId="7C739EC4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35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36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37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0.6980021</w:t>
      </w:r>
    </w:p>
    <w:p w14:paraId="7A9EC122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38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39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40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"year" "2014"</w:t>
      </w:r>
    </w:p>
    <w:p w14:paraId="37641FFA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41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42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43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0.6515921</w:t>
      </w:r>
    </w:p>
    <w:p w14:paraId="172B7F95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44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45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46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"year" "2015"</w:t>
      </w:r>
    </w:p>
    <w:p w14:paraId="7ACA2EB9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47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48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49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0.5658349</w:t>
      </w:r>
    </w:p>
    <w:p w14:paraId="396F66DE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50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pPrChange w:id="51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52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"year" "2016"</w:t>
      </w:r>
    </w:p>
    <w:p w14:paraId="01CA2FA3" w14:textId="77777777" w:rsidR="002D3C4E" w:rsidRDefault="002D3C4E" w:rsidP="00E32C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rPrChange w:id="53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</w:rPr>
          </w:rPrChange>
        </w:rPr>
        <w:pPrChange w:id="54" w:author="RAJ PARIKH" w:date="2018-10-27T19:01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wordWrap w:val="0"/>
            <w:spacing w:after="0" w:line="225" w:lineRule="atLeast"/>
          </w:pPr>
        </w:pPrChange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rPrChange w:id="55" w:author="RAJ PARIKH" w:date="2018-10-27T19:01:00Z">
            <w:rPr>
              <w:rFonts w:ascii="Lucida Console" w:eastAsia="Times New Roman" w:hAnsi="Lucida Console" w:cs="Courier New"/>
              <w:color w:val="000000"/>
              <w:sz w:val="20"/>
              <w:szCs w:val="20"/>
              <w:bdr w:val="none" w:sz="0" w:space="0" w:color="auto" w:frame="1"/>
            </w:rPr>
          </w:rPrChange>
        </w:rPr>
        <w:t>[1] 0.4857517</w:t>
      </w:r>
    </w:p>
    <w:p w14:paraId="73EFE0E9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56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57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"2017"</w:t>
        </w:r>
      </w:ins>
    </w:p>
    <w:p w14:paraId="54943CE9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58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59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0.516744</w:t>
        </w:r>
      </w:ins>
    </w:p>
    <w:p w14:paraId="55F190A2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60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61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"2018"</w:t>
        </w:r>
      </w:ins>
    </w:p>
    <w:p w14:paraId="2F467676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62" w:author="RAJ PARIKH" w:date="2018-10-27T19:01:00Z"/>
          <w:rFonts w:ascii="Lucida Console" w:hAnsi="Lucida Console"/>
          <w:color w:val="000000"/>
        </w:rPr>
      </w:pPr>
      <w:ins w:id="63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0.506554</w:t>
        </w:r>
      </w:ins>
    </w:p>
    <w:p w14:paraId="3D3B5E04" w14:textId="77777777" w:rsidR="002D3C4E" w:rsidRDefault="002D3C4E">
      <w:pPr>
        <w:rPr>
          <w:ins w:id="64" w:author="RAJ PARIKH" w:date="2018-10-27T19:01:00Z"/>
        </w:rPr>
      </w:pPr>
    </w:p>
    <w:p w14:paraId="29928E6E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65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66" w:author="RAJ PARIKH" w:date="2018-10-27T19:01:00Z">
        <w:r w:rsidRPr="00E32C77">
          <w:rPr>
            <w:rFonts w:ascii="Lucida Console" w:hAnsi="Lucida Console"/>
            <w:b/>
            <w:color w:val="000000"/>
            <w:bdr w:val="none" w:sz="0" w:space="0" w:color="auto" w:frame="1"/>
          </w:rPr>
          <w:t>Graffiti</w:t>
        </w:r>
        <w:r>
          <w:rPr>
            <w:rFonts w:ascii="Lucida Console" w:hAnsi="Lucida Console"/>
            <w:color w:val="000000"/>
            <w:bdr w:val="none" w:sz="0" w:space="0" w:color="auto" w:frame="1"/>
          </w:rPr>
          <w:br/>
        </w:r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"2010"</w:t>
        </w:r>
      </w:ins>
    </w:p>
    <w:p w14:paraId="766ED6AB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67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68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0.1066673</w:t>
        </w:r>
      </w:ins>
    </w:p>
    <w:p w14:paraId="152E4D9E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69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70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"2011"</w:t>
        </w:r>
      </w:ins>
    </w:p>
    <w:p w14:paraId="2C6464AA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71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72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0.1507979</w:t>
        </w:r>
      </w:ins>
    </w:p>
    <w:p w14:paraId="2276A56D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73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74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"2012"</w:t>
        </w:r>
      </w:ins>
    </w:p>
    <w:p w14:paraId="3CB50E01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75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76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0.09059221</w:t>
        </w:r>
      </w:ins>
    </w:p>
    <w:p w14:paraId="08E71A2D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77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78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"2013"</w:t>
        </w:r>
      </w:ins>
    </w:p>
    <w:p w14:paraId="24E3F3B6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79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80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0.1207577</w:t>
        </w:r>
      </w:ins>
    </w:p>
    <w:p w14:paraId="58094BE8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81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82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"2014"</w:t>
        </w:r>
      </w:ins>
    </w:p>
    <w:p w14:paraId="77B1E55C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83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84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0.1180095</w:t>
        </w:r>
      </w:ins>
    </w:p>
    <w:p w14:paraId="7EB8F1B4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85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86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"2015"</w:t>
        </w:r>
      </w:ins>
    </w:p>
    <w:p w14:paraId="181D8D30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87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88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0.1245651</w:t>
        </w:r>
      </w:ins>
    </w:p>
    <w:p w14:paraId="40BE3B96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89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90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"2016"</w:t>
        </w:r>
      </w:ins>
    </w:p>
    <w:p w14:paraId="5D00B877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91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92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0.1401028</w:t>
        </w:r>
      </w:ins>
    </w:p>
    <w:p w14:paraId="7FB1984D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93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94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"2017"</w:t>
        </w:r>
      </w:ins>
    </w:p>
    <w:p w14:paraId="5B2CB177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95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96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0.187697</w:t>
        </w:r>
      </w:ins>
    </w:p>
    <w:p w14:paraId="5CA106DC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97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98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"2018"</w:t>
        </w:r>
      </w:ins>
    </w:p>
    <w:p w14:paraId="2890FD97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99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00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0.1679719</w:t>
        </w:r>
      </w:ins>
    </w:p>
    <w:p w14:paraId="5D5D5143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01" w:author="RAJ PARIKH" w:date="2018-10-27T19:01:00Z"/>
          <w:rFonts w:ascii="Lucida Console" w:hAnsi="Lucida Console"/>
          <w:color w:val="000000"/>
          <w:bdr w:val="none" w:sz="0" w:space="0" w:color="auto" w:frame="1"/>
        </w:rPr>
      </w:pPr>
    </w:p>
    <w:p w14:paraId="60035526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02" w:author="RAJ PARIKH" w:date="2018-10-27T19:01:00Z"/>
          <w:rFonts w:ascii="Lucida Console" w:hAnsi="Lucida Console"/>
          <w:color w:val="000000"/>
          <w:bdr w:val="none" w:sz="0" w:space="0" w:color="auto" w:frame="1"/>
        </w:rPr>
      </w:pPr>
    </w:p>
    <w:p w14:paraId="7AE67C86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03" w:author="RAJ PARIKH" w:date="2018-10-27T19:01:00Z"/>
          <w:rFonts w:ascii="Lucida Console" w:hAnsi="Lucida Console"/>
          <w:color w:val="000000"/>
          <w:bdr w:val="none" w:sz="0" w:space="0" w:color="auto" w:frame="1"/>
        </w:rPr>
      </w:pPr>
    </w:p>
    <w:p w14:paraId="77442C31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04" w:author="RAJ PARIKH" w:date="2018-10-27T19:01:00Z"/>
          <w:rFonts w:ascii="Lucida Console" w:hAnsi="Lucida Console"/>
          <w:color w:val="000000"/>
          <w:bdr w:val="none" w:sz="0" w:space="0" w:color="auto" w:frame="1"/>
        </w:rPr>
      </w:pPr>
    </w:p>
    <w:p w14:paraId="0D605C66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05" w:author="RAJ PARIKH" w:date="2018-10-27T19:01:00Z"/>
          <w:rFonts w:ascii="Lucida Console" w:hAnsi="Lucida Console"/>
          <w:color w:val="000000"/>
          <w:bdr w:val="none" w:sz="0" w:space="0" w:color="auto" w:frame="1"/>
        </w:rPr>
      </w:pPr>
    </w:p>
    <w:p w14:paraId="44C56DA0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06" w:author="RAJ PARIKH" w:date="2018-10-27T19:01:00Z"/>
          <w:rFonts w:ascii="Lucida Console" w:hAnsi="Lucida Console"/>
          <w:color w:val="000000"/>
          <w:bdr w:val="none" w:sz="0" w:space="0" w:color="auto" w:frame="1"/>
        </w:rPr>
      </w:pPr>
    </w:p>
    <w:p w14:paraId="650B7248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07" w:author="RAJ PARIKH" w:date="2018-10-27T19:01:00Z"/>
          <w:rFonts w:ascii="Lucida Console" w:hAnsi="Lucida Console"/>
          <w:color w:val="000000"/>
          <w:bdr w:val="none" w:sz="0" w:space="0" w:color="auto" w:frame="1"/>
        </w:rPr>
      </w:pPr>
    </w:p>
    <w:p w14:paraId="032C2839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08" w:author="RAJ PARIKH" w:date="2018-10-27T19:01:00Z"/>
          <w:rFonts w:ascii="Lucida Console" w:hAnsi="Lucida Console"/>
          <w:color w:val="000000"/>
          <w:bdr w:val="none" w:sz="0" w:space="0" w:color="auto" w:frame="1"/>
        </w:rPr>
      </w:pPr>
    </w:p>
    <w:p w14:paraId="500FD40B" w14:textId="77777777" w:rsidR="00E32C77" w:rsidRP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09" w:author="RAJ PARIKH" w:date="2018-10-27T19:01:00Z"/>
          <w:rFonts w:ascii="Lucida Console" w:hAnsi="Lucida Console"/>
          <w:color w:val="000000"/>
          <w:bdr w:val="none" w:sz="0" w:space="0" w:color="auto" w:frame="1"/>
        </w:rPr>
      </w:pPr>
    </w:p>
    <w:p w14:paraId="0A4692D4" w14:textId="77777777" w:rsidR="00E32C77" w:rsidRDefault="00E32C77">
      <w:pPr>
        <w:rPr>
          <w:ins w:id="110" w:author="RAJ PARIKH" w:date="2018-10-27T19:01:00Z"/>
          <w:b/>
        </w:rPr>
      </w:pPr>
    </w:p>
    <w:p w14:paraId="507B778D" w14:textId="77777777" w:rsidR="00E32C77" w:rsidRDefault="00E32C77">
      <w:pPr>
        <w:rPr>
          <w:ins w:id="111" w:author="RAJ PARIKH" w:date="2018-10-27T19:01:00Z"/>
          <w:b/>
        </w:rPr>
      </w:pPr>
    </w:p>
    <w:p w14:paraId="2BA64054" w14:textId="77777777" w:rsidR="00E32C77" w:rsidRDefault="00E32C77">
      <w:pPr>
        <w:rPr>
          <w:ins w:id="112" w:author="RAJ PARIKH" w:date="2018-10-27T19:01:00Z"/>
          <w:b/>
        </w:rPr>
      </w:pPr>
      <w:ins w:id="113" w:author="RAJ PARIKH" w:date="2018-10-27T19:01:00Z">
        <w:r w:rsidRPr="00E32C77">
          <w:rPr>
            <w:b/>
          </w:rPr>
          <w:lastRenderedPageBreak/>
          <w:t>Sanitation</w:t>
        </w:r>
      </w:ins>
    </w:p>
    <w:p w14:paraId="23FEA3C5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14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15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"2011"</w:t>
        </w:r>
      </w:ins>
    </w:p>
    <w:p w14:paraId="7ADD7A74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16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17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0.8249471</w:t>
        </w:r>
      </w:ins>
    </w:p>
    <w:p w14:paraId="1DAFB5B2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18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19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"2012"</w:t>
        </w:r>
      </w:ins>
    </w:p>
    <w:p w14:paraId="78DA2362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20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21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0.8333047</w:t>
        </w:r>
      </w:ins>
    </w:p>
    <w:p w14:paraId="638C6FDE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22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23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"2013"</w:t>
        </w:r>
      </w:ins>
    </w:p>
    <w:p w14:paraId="1DAC8EDD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24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25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0.7782688</w:t>
        </w:r>
      </w:ins>
    </w:p>
    <w:p w14:paraId="7FF16762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26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27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"2014"</w:t>
        </w:r>
      </w:ins>
    </w:p>
    <w:p w14:paraId="6B181628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28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29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0.6980644</w:t>
        </w:r>
      </w:ins>
    </w:p>
    <w:p w14:paraId="1616EA9B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30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31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"2015"</w:t>
        </w:r>
      </w:ins>
    </w:p>
    <w:p w14:paraId="0832E958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32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33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0.7190502</w:t>
        </w:r>
      </w:ins>
    </w:p>
    <w:p w14:paraId="242E8ED1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34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35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"2016"</w:t>
        </w:r>
      </w:ins>
    </w:p>
    <w:p w14:paraId="2929A418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36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37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0.6764091</w:t>
        </w:r>
      </w:ins>
    </w:p>
    <w:p w14:paraId="3D890117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38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39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"2017"</w:t>
        </w:r>
      </w:ins>
    </w:p>
    <w:p w14:paraId="4BFB9710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40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41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0.7185408</w:t>
        </w:r>
      </w:ins>
    </w:p>
    <w:p w14:paraId="0DDF1423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42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43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"2018"</w:t>
        </w:r>
      </w:ins>
    </w:p>
    <w:p w14:paraId="42143597" w14:textId="77777777" w:rsidR="00E32C77" w:rsidRDefault="00E32C77" w:rsidP="00E32C77">
      <w:pPr>
        <w:pStyle w:val="HTMLPreformatted"/>
        <w:shd w:val="clear" w:color="auto" w:fill="FFFFFF"/>
        <w:wordWrap w:val="0"/>
        <w:spacing w:line="225" w:lineRule="atLeast"/>
        <w:rPr>
          <w:ins w:id="144" w:author="RAJ PARIKH" w:date="2018-10-27T19:01:00Z"/>
          <w:rFonts w:ascii="Lucida Console" w:hAnsi="Lucida Console"/>
          <w:color w:val="000000"/>
        </w:rPr>
      </w:pPr>
      <w:ins w:id="145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0.6807799</w:t>
        </w:r>
      </w:ins>
    </w:p>
    <w:p w14:paraId="1C58C882" w14:textId="77777777" w:rsidR="00E32C77" w:rsidRDefault="00E32C77">
      <w:pPr>
        <w:rPr>
          <w:ins w:id="146" w:author="RAJ PARIKH" w:date="2018-10-27T19:01:00Z"/>
        </w:rPr>
      </w:pPr>
    </w:p>
    <w:p w14:paraId="1510F739" w14:textId="77777777" w:rsidR="00E32C77" w:rsidRDefault="00187365">
      <w:pPr>
        <w:rPr>
          <w:ins w:id="147" w:author="RAJ PARIKH" w:date="2018-10-27T19:01:00Z"/>
          <w:b/>
        </w:rPr>
      </w:pPr>
      <w:ins w:id="148" w:author="RAJ PARIKH" w:date="2018-10-27T19:01:00Z">
        <w:r w:rsidRPr="00187365">
          <w:rPr>
            <w:b/>
          </w:rPr>
          <w:t xml:space="preserve">Street lights </w:t>
        </w:r>
      </w:ins>
    </w:p>
    <w:p w14:paraId="46E910EF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49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50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"year" "2010"</w:t>
        </w:r>
      </w:ins>
    </w:p>
    <w:p w14:paraId="763B88BF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51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52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0.7168984</w:t>
        </w:r>
      </w:ins>
    </w:p>
    <w:p w14:paraId="64FA051D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53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54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"2011"</w:t>
        </w:r>
      </w:ins>
    </w:p>
    <w:p w14:paraId="66A321F1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55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56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0.6158386</w:t>
        </w:r>
      </w:ins>
    </w:p>
    <w:p w14:paraId="1B5A16C9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57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58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"2012"</w:t>
        </w:r>
      </w:ins>
    </w:p>
    <w:p w14:paraId="6A28D6A3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59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60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0.7063713</w:t>
        </w:r>
      </w:ins>
    </w:p>
    <w:p w14:paraId="3BBF1F34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61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62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"2013"</w:t>
        </w:r>
      </w:ins>
    </w:p>
    <w:p w14:paraId="2E1CEEA0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63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64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0.6750261</w:t>
        </w:r>
      </w:ins>
    </w:p>
    <w:p w14:paraId="26FB36B6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65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66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"2014"</w:t>
        </w:r>
      </w:ins>
    </w:p>
    <w:p w14:paraId="0E6E9BA4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67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68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0.6415035</w:t>
        </w:r>
      </w:ins>
    </w:p>
    <w:p w14:paraId="4455ACE8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69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70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"2015"</w:t>
        </w:r>
      </w:ins>
    </w:p>
    <w:p w14:paraId="25D72151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71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72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0.6886988</w:t>
        </w:r>
      </w:ins>
    </w:p>
    <w:p w14:paraId="4925DC85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73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74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"2016"</w:t>
        </w:r>
      </w:ins>
    </w:p>
    <w:p w14:paraId="4C89A7B8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75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76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0.7060628</w:t>
        </w:r>
      </w:ins>
    </w:p>
    <w:p w14:paraId="57F409AC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77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78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"2017"</w:t>
        </w:r>
      </w:ins>
    </w:p>
    <w:p w14:paraId="4823DE6E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79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80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0.6295888</w:t>
        </w:r>
      </w:ins>
    </w:p>
    <w:p w14:paraId="2318FEB9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81" w:author="RAJ PARIKH" w:date="2018-10-27T19:01:00Z"/>
          <w:rStyle w:val="gnkrckgcgsb"/>
          <w:rFonts w:ascii="Lucida Console" w:hAnsi="Lucida Console"/>
          <w:color w:val="000000"/>
          <w:bdr w:val="none" w:sz="0" w:space="0" w:color="auto" w:frame="1"/>
        </w:rPr>
      </w:pPr>
      <w:ins w:id="182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"year" "2018"</w:t>
        </w:r>
      </w:ins>
    </w:p>
    <w:p w14:paraId="10F0D41B" w14:textId="77777777" w:rsidR="00C10A1A" w:rsidRDefault="00C10A1A" w:rsidP="00C10A1A">
      <w:pPr>
        <w:pStyle w:val="HTMLPreformatted"/>
        <w:shd w:val="clear" w:color="auto" w:fill="FFFFFF"/>
        <w:wordWrap w:val="0"/>
        <w:spacing w:line="225" w:lineRule="atLeast"/>
        <w:rPr>
          <w:ins w:id="183" w:author="RAJ PARIKH" w:date="2018-10-27T19:01:00Z"/>
          <w:rFonts w:ascii="Lucida Console" w:hAnsi="Lucida Console"/>
          <w:color w:val="000000"/>
        </w:rPr>
      </w:pPr>
      <w:ins w:id="184" w:author="RAJ PARIKH" w:date="2018-10-27T19:01:00Z">
        <w:r>
          <w:rPr>
            <w:rStyle w:val="gnkrckgcgsb"/>
            <w:rFonts w:ascii="Lucida Console" w:hAnsi="Lucida Console"/>
            <w:color w:val="000000"/>
            <w:bdr w:val="none" w:sz="0" w:space="0" w:color="auto" w:frame="1"/>
          </w:rPr>
          <w:t>[1] 0.6275706</w:t>
        </w:r>
      </w:ins>
    </w:p>
    <w:p w14:paraId="0205BB92" w14:textId="5D477F68" w:rsidR="00C10A1A" w:rsidRDefault="00C10A1A">
      <w:pPr>
        <w:rPr>
          <w:b/>
        </w:rPr>
      </w:pPr>
    </w:p>
    <w:p w14:paraId="1AEFAD1C" w14:textId="6B9EC0AB" w:rsidR="009B4759" w:rsidRDefault="009B4759">
      <w:pPr>
        <w:rPr>
          <w:b/>
        </w:rPr>
      </w:pPr>
    </w:p>
    <w:p w14:paraId="44525742" w14:textId="260D2007" w:rsidR="009B4759" w:rsidRDefault="009B4759">
      <w:pPr>
        <w:rPr>
          <w:b/>
        </w:rPr>
      </w:pPr>
    </w:p>
    <w:p w14:paraId="60927CB7" w14:textId="00E75C4F" w:rsidR="009B4759" w:rsidRDefault="009B4759">
      <w:pPr>
        <w:rPr>
          <w:b/>
        </w:rPr>
      </w:pPr>
    </w:p>
    <w:p w14:paraId="46CCE88A" w14:textId="42FB731A" w:rsidR="009B4759" w:rsidRDefault="009B4759">
      <w:pPr>
        <w:rPr>
          <w:b/>
        </w:rPr>
      </w:pPr>
    </w:p>
    <w:p w14:paraId="437B8B61" w14:textId="3A47EF4E" w:rsidR="009B4759" w:rsidRDefault="009B4759">
      <w:pPr>
        <w:rPr>
          <w:b/>
        </w:rPr>
      </w:pPr>
    </w:p>
    <w:p w14:paraId="74B46544" w14:textId="3443D20B" w:rsidR="009B4759" w:rsidRDefault="009B4759">
      <w:pPr>
        <w:rPr>
          <w:b/>
        </w:rPr>
      </w:pPr>
    </w:p>
    <w:p w14:paraId="28DDCFD5" w14:textId="26A81A4D" w:rsidR="009B4759" w:rsidRDefault="009B4759">
      <w:pPr>
        <w:rPr>
          <w:b/>
        </w:rPr>
      </w:pPr>
    </w:p>
    <w:p w14:paraId="1A05B73E" w14:textId="497E545A" w:rsidR="009B4759" w:rsidRDefault="009B4759">
      <w:pPr>
        <w:rPr>
          <w:b/>
        </w:rPr>
      </w:pPr>
    </w:p>
    <w:p w14:paraId="0E76D452" w14:textId="1362F21D" w:rsidR="009B4759" w:rsidRDefault="009B4759">
      <w:pPr>
        <w:rPr>
          <w:ins w:id="185" w:author="RAJ PARIKH" w:date="2018-10-27T19:01:00Z"/>
          <w:b/>
        </w:rPr>
      </w:pPr>
      <w:r>
        <w:rPr>
          <w:b/>
        </w:rPr>
        <w:lastRenderedPageBreak/>
        <w:t>Racial division:</w:t>
      </w:r>
    </w:p>
    <w:p w14:paraId="4DB9C776" w14:textId="3B15BC3E" w:rsidR="009B4759" w:rsidRDefault="009B4759" w:rsidP="009B4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Asian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:</w:t>
      </w:r>
    </w:p>
    <w:p w14:paraId="56F6ED96" w14:textId="4B813953" w:rsidR="00EA39DA" w:rsidRPr="00EA39DA" w:rsidRDefault="00EA39DA" w:rsidP="00EA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ins w:id="186" w:author="RAJ PARIKH" w:date="2018-10-27T19:01:00Z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ins w:id="187" w:author="RAJ PARIKH" w:date="2018-10-27T19:01:00Z">
        <w:r w:rsidRPr="00EA39DA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t>0.0883123</w:t>
        </w:r>
      </w:ins>
    </w:p>
    <w:p w14:paraId="39AC22A8" w14:textId="77777777" w:rsidR="009B4759" w:rsidRDefault="009B4759" w:rsidP="00EA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B1E5D14" w14:textId="63A974BE" w:rsidR="009B4759" w:rsidRDefault="009B4759" w:rsidP="00EA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Black:</w:t>
      </w:r>
    </w:p>
    <w:p w14:paraId="52408172" w14:textId="1DBC2885" w:rsidR="00EA39DA" w:rsidRPr="009B4759" w:rsidRDefault="00EA39DA" w:rsidP="00EA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ins w:id="188" w:author="RAJ PARIKH" w:date="2018-10-27T19:01:00Z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ins w:id="189" w:author="RAJ PARIKH" w:date="2018-10-27T19:01:00Z">
        <w:r w:rsidRPr="00EA39DA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t>0.745939</w:t>
        </w:r>
      </w:ins>
    </w:p>
    <w:p w14:paraId="390FDB04" w14:textId="708BA900" w:rsidR="009B4759" w:rsidRDefault="009B4759" w:rsidP="00EA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8DF5A7D" w14:textId="7A67F713" w:rsidR="009B4759" w:rsidRDefault="009B4759" w:rsidP="00EA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White:</w:t>
      </w:r>
    </w:p>
    <w:p w14:paraId="5C37CB60" w14:textId="0129BBA2" w:rsidR="00EA39DA" w:rsidRPr="00EA39DA" w:rsidRDefault="00EA39DA" w:rsidP="00EA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ins w:id="190" w:author="RAJ PARIKH" w:date="2018-10-27T19:01:00Z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ins w:id="191" w:author="RAJ PARIKH" w:date="2018-10-27T19:01:00Z">
        <w:r w:rsidRPr="00EA39DA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t>0.1782371</w:t>
        </w:r>
      </w:ins>
    </w:p>
    <w:p w14:paraId="0321EA9A" w14:textId="2A91519C" w:rsidR="009B4759" w:rsidRDefault="009B4759" w:rsidP="00EA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3F4856C" w14:textId="21E5EC18" w:rsidR="009B4759" w:rsidRDefault="009B4759" w:rsidP="00EA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Hispanic</w:t>
      </w:r>
    </w:p>
    <w:p w14:paraId="74F5EAE1" w14:textId="6D303A52" w:rsidR="00EA39DA" w:rsidRPr="00EA39DA" w:rsidRDefault="00EA39DA" w:rsidP="00EA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ins w:id="192" w:author="RAJ PARIKH" w:date="2018-10-27T19:01:00Z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ins w:id="193" w:author="RAJ PARIKH" w:date="2018-10-27T19:01:00Z">
        <w:r w:rsidRPr="00EA39DA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t>0.08508196</w:t>
        </w:r>
      </w:ins>
    </w:p>
    <w:p w14:paraId="5714F36E" w14:textId="728BD1CD" w:rsidR="009B4759" w:rsidRDefault="009B4759" w:rsidP="00EA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8FCA2F9" w14:textId="451CCAEB" w:rsidR="009B4759" w:rsidRDefault="009B4759" w:rsidP="00EA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Other</w:t>
      </w:r>
    </w:p>
    <w:p w14:paraId="703F9BAC" w14:textId="23412D81" w:rsidR="00EA39DA" w:rsidRPr="00EA39DA" w:rsidRDefault="00EA39DA" w:rsidP="00EA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ins w:id="194" w:author="RAJ PARIKH" w:date="2018-10-27T19:01:00Z"/>
          <w:rFonts w:ascii="Lucida Console" w:eastAsia="Times New Roman" w:hAnsi="Lucida Console" w:cs="Courier New"/>
          <w:color w:val="000000"/>
          <w:sz w:val="20"/>
          <w:szCs w:val="20"/>
        </w:rPr>
      </w:pPr>
      <w:ins w:id="195" w:author="RAJ PARIKH" w:date="2018-10-27T19:01:00Z">
        <w:r w:rsidRPr="00EA39DA">
          <w:rPr>
            <w:rFonts w:ascii="Lucida Console" w:eastAsia="Times New Roman" w:hAnsi="Lucida Console" w:cs="Courier New"/>
            <w:color w:val="000000"/>
            <w:sz w:val="20"/>
            <w:szCs w:val="20"/>
            <w:bdr w:val="none" w:sz="0" w:space="0" w:color="auto" w:frame="1"/>
          </w:rPr>
          <w:t>0.3463253</w:t>
        </w:r>
      </w:ins>
    </w:p>
    <w:p w14:paraId="449243A6" w14:textId="6BBA79D1" w:rsidR="002D3C4E" w:rsidRDefault="002D3C4E"/>
    <w:p w14:paraId="6BE03A03" w14:textId="482B090B" w:rsidR="009B4759" w:rsidRDefault="009B4759">
      <w:pPr>
        <w:rPr>
          <w:del w:id="196" w:author="RAJ PARIKH" w:date="2018-10-27T19:01:00Z"/>
        </w:rPr>
      </w:pPr>
      <w:r>
        <w:t xml:space="preserve">See the </w:t>
      </w:r>
      <w:proofErr w:type="gramStart"/>
      <w:r>
        <w:t>in detail</w:t>
      </w:r>
      <w:proofErr w:type="gramEnd"/>
      <w:r>
        <w:t xml:space="preserve"> record for highest crime areas and see who is doing more crime</w:t>
      </w:r>
    </w:p>
    <w:p w14:paraId="3A3A236E" w14:textId="77777777" w:rsidR="002D3C4E" w:rsidRPr="00187365" w:rsidRDefault="002D3C4E">
      <w:pPr>
        <w:rPr>
          <w:b/>
          <w:rPrChange w:id="197" w:author="RAJ PARIKH" w:date="2018-10-27T19:01:00Z">
            <w:rPr/>
          </w:rPrChange>
        </w:rPr>
      </w:pPr>
    </w:p>
    <w:sectPr w:rsidR="002D3C4E" w:rsidRPr="0018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J PARIKH">
    <w15:presenceInfo w15:providerId="Windows Live" w15:userId="212d5603b253fa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E"/>
    <w:rsid w:val="0013666B"/>
    <w:rsid w:val="00187365"/>
    <w:rsid w:val="002D3C4E"/>
    <w:rsid w:val="003E0DD3"/>
    <w:rsid w:val="009B4759"/>
    <w:rsid w:val="00C10A1A"/>
    <w:rsid w:val="00E32C77"/>
    <w:rsid w:val="00EA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9B8F"/>
  <w15:chartTrackingRefBased/>
  <w15:docId w15:val="{C4067394-3F3E-4EBA-9875-BFA257BE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3C4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D3C4E"/>
  </w:style>
  <w:style w:type="character" w:customStyle="1" w:styleId="gnkrckgcmsb">
    <w:name w:val="gnkrckgcmsb"/>
    <w:basedOn w:val="DefaultParagraphFont"/>
    <w:rsid w:val="009B4759"/>
  </w:style>
  <w:style w:type="character" w:customStyle="1" w:styleId="gnkrckgcmrb">
    <w:name w:val="gnkrckgcmrb"/>
    <w:basedOn w:val="DefaultParagraphFont"/>
    <w:rsid w:val="009B4759"/>
  </w:style>
  <w:style w:type="paragraph" w:styleId="Revision">
    <w:name w:val="Revision"/>
    <w:hidden/>
    <w:uiPriority w:val="99"/>
    <w:semiHidden/>
    <w:rsid w:val="009B47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7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PARIKH</dc:creator>
  <cp:keywords/>
  <dc:description/>
  <cp:lastModifiedBy>RAJ PARIKH</cp:lastModifiedBy>
  <cp:revision>1</cp:revision>
  <dcterms:created xsi:type="dcterms:W3CDTF">2018-10-24T00:19:00Z</dcterms:created>
  <dcterms:modified xsi:type="dcterms:W3CDTF">2018-10-27T23:05:00Z</dcterms:modified>
</cp:coreProperties>
</file>